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56BC" w14:textId="77777777" w:rsidR="00912C5B" w:rsidRPr="008D3D7D" w:rsidRDefault="00912C5B" w:rsidP="00912C5B">
      <w:pPr>
        <w:adjustRightInd w:val="0"/>
        <w:snapToGrid w:val="0"/>
        <w:jc w:val="center"/>
        <w:rPr>
          <w:b/>
          <w:sz w:val="28"/>
          <w:szCs w:val="21"/>
        </w:rPr>
      </w:pPr>
      <w:r w:rsidRPr="008D3D7D">
        <w:rPr>
          <w:rFonts w:eastAsia="Arial"/>
          <w:b/>
          <w:sz w:val="28"/>
          <w:szCs w:val="21"/>
        </w:rPr>
        <w:t>Jingmin Sun</w:t>
      </w:r>
    </w:p>
    <w:p w14:paraId="16852904" w14:textId="77777777" w:rsidR="00912C5B" w:rsidRPr="008D3D7D" w:rsidRDefault="00912C5B" w:rsidP="00912C5B">
      <w:pPr>
        <w:adjustRightInd w:val="0"/>
        <w:snapToGrid w:val="0"/>
        <w:jc w:val="center"/>
        <w:rPr>
          <w:sz w:val="21"/>
        </w:rPr>
      </w:pPr>
      <w:r w:rsidRPr="008D3D7D">
        <w:rPr>
          <w:rFonts w:eastAsia="Gabriola"/>
          <w:sz w:val="21"/>
        </w:rPr>
        <w:t>sunj8@rpi.edu, 518.414.1691</w:t>
      </w:r>
    </w:p>
    <w:p w14:paraId="0D833335" w14:textId="77777777" w:rsidR="00912C5B" w:rsidRPr="008D3D7D" w:rsidRDefault="00912C5B" w:rsidP="00912C5B">
      <w:pPr>
        <w:adjustRightInd w:val="0"/>
        <w:snapToGrid w:val="0"/>
        <w:jc w:val="center"/>
        <w:rPr>
          <w:sz w:val="21"/>
        </w:rPr>
      </w:pPr>
      <w:r w:rsidRPr="008D3D7D">
        <w:rPr>
          <w:rFonts w:eastAsia="Gabriola"/>
          <w:sz w:val="21"/>
        </w:rPr>
        <w:t>1999 Burdett Avenue, Troy, New York, 12180</w:t>
      </w:r>
    </w:p>
    <w:p w14:paraId="7D5026EE" w14:textId="77777777" w:rsidR="00FF7871" w:rsidRPr="008D3D7D" w:rsidRDefault="00FF7871" w:rsidP="006B5F77">
      <w:pPr>
        <w:adjustRightInd w:val="0"/>
        <w:snapToGrid w:val="0"/>
        <w:spacing w:beforeLines="50" w:before="156"/>
        <w:rPr>
          <w:b/>
          <w:szCs w:val="24"/>
          <w:u w:val="single"/>
        </w:rPr>
      </w:pPr>
      <w:r w:rsidRPr="008D3D7D">
        <w:rPr>
          <w:b/>
          <w:szCs w:val="24"/>
          <w:u w:val="single"/>
        </w:rPr>
        <w:t xml:space="preserve">OBJECTIVE                                                           </w:t>
      </w:r>
      <w:r w:rsidR="006E0CCD">
        <w:rPr>
          <w:b/>
          <w:szCs w:val="24"/>
          <w:u w:val="single"/>
        </w:rPr>
        <w:t xml:space="preserve">     </w:t>
      </w:r>
      <w:r w:rsidRPr="008D3D7D">
        <w:rPr>
          <w:b/>
          <w:szCs w:val="24"/>
          <w:u w:val="single"/>
        </w:rPr>
        <w:t xml:space="preserve">  </w:t>
      </w:r>
      <w:r w:rsidR="000A5AA4" w:rsidRPr="008D3D7D">
        <w:rPr>
          <w:b/>
          <w:szCs w:val="24"/>
          <w:u w:val="single"/>
        </w:rPr>
        <w:t xml:space="preserve">     </w:t>
      </w:r>
      <w:r w:rsidR="00BF119F">
        <w:rPr>
          <w:b/>
          <w:szCs w:val="24"/>
          <w:u w:val="single"/>
        </w:rPr>
        <w:t xml:space="preserve">     </w:t>
      </w:r>
      <w:r w:rsidR="000A5AA4" w:rsidRPr="008D3D7D">
        <w:rPr>
          <w:b/>
          <w:szCs w:val="24"/>
          <w:u w:val="single"/>
        </w:rPr>
        <w:t xml:space="preserve">     </w:t>
      </w:r>
    </w:p>
    <w:p w14:paraId="06F27EE3" w14:textId="77777777" w:rsidR="00FF7871" w:rsidRPr="008D3D7D" w:rsidRDefault="00FF7871" w:rsidP="009C4A53">
      <w:pPr>
        <w:adjustRightInd w:val="0"/>
        <w:snapToGrid w:val="0"/>
        <w:spacing w:beforeLines="30" w:before="93"/>
        <w:rPr>
          <w:b/>
          <w:sz w:val="21"/>
          <w:szCs w:val="24"/>
        </w:rPr>
      </w:pPr>
      <w:r w:rsidRPr="008D3D7D">
        <w:rPr>
          <w:sz w:val="21"/>
          <w:szCs w:val="24"/>
        </w:rPr>
        <w:t xml:space="preserve">To apply for a </w:t>
      </w:r>
      <w:r w:rsidR="009C4A53" w:rsidRPr="008D3D7D">
        <w:rPr>
          <w:sz w:val="21"/>
          <w:szCs w:val="24"/>
        </w:rPr>
        <w:t xml:space="preserve">Ph.D. program in </w:t>
      </w:r>
      <w:r w:rsidR="009C4A53" w:rsidRPr="008D3D7D">
        <w:rPr>
          <w:b/>
          <w:sz w:val="21"/>
          <w:szCs w:val="24"/>
        </w:rPr>
        <w:t>Applied Mathematics</w:t>
      </w:r>
      <w:r w:rsidRPr="008D3D7D">
        <w:rPr>
          <w:sz w:val="21"/>
          <w:szCs w:val="24"/>
        </w:rPr>
        <w:t xml:space="preserve"> or </w:t>
      </w:r>
      <w:r w:rsidRPr="008D3D7D">
        <w:rPr>
          <w:b/>
          <w:sz w:val="21"/>
          <w:szCs w:val="24"/>
        </w:rPr>
        <w:t>Computational Optimization</w:t>
      </w:r>
    </w:p>
    <w:p w14:paraId="1FFA78D9" w14:textId="77777777" w:rsidR="00461CAD" w:rsidRPr="008D3D7D" w:rsidRDefault="00912C5B" w:rsidP="006B5F77">
      <w:pPr>
        <w:adjustRightInd w:val="0"/>
        <w:snapToGrid w:val="0"/>
        <w:spacing w:beforeLines="50" w:before="156"/>
        <w:rPr>
          <w:b/>
          <w:szCs w:val="24"/>
          <w:u w:val="single"/>
        </w:rPr>
      </w:pPr>
      <w:r w:rsidRPr="008D3D7D">
        <w:rPr>
          <w:rFonts w:hint="eastAsia"/>
          <w:b/>
          <w:szCs w:val="24"/>
          <w:u w:val="single"/>
        </w:rPr>
        <w:t>EDUCATION</w:t>
      </w:r>
      <w:r w:rsidR="00502466" w:rsidRPr="008D3D7D">
        <w:rPr>
          <w:b/>
          <w:szCs w:val="24"/>
          <w:u w:val="single"/>
        </w:rPr>
        <w:t xml:space="preserve">                                                 </w:t>
      </w:r>
      <w:r w:rsidR="000A5AA4" w:rsidRPr="008D3D7D">
        <w:rPr>
          <w:b/>
          <w:szCs w:val="24"/>
          <w:u w:val="single"/>
        </w:rPr>
        <w:t xml:space="preserve">                  </w:t>
      </w:r>
      <w:r w:rsidR="00BF119F">
        <w:rPr>
          <w:b/>
          <w:szCs w:val="24"/>
          <w:u w:val="single"/>
        </w:rPr>
        <w:t xml:space="preserve">          </w:t>
      </w:r>
      <w:r w:rsidR="006E0CCD">
        <w:rPr>
          <w:b/>
          <w:szCs w:val="24"/>
          <w:u w:val="single"/>
        </w:rPr>
        <w:t xml:space="preserve"> </w:t>
      </w:r>
      <w:r w:rsidR="000A5AA4" w:rsidRPr="008D3D7D">
        <w:rPr>
          <w:b/>
          <w:szCs w:val="24"/>
          <w:u w:val="single"/>
        </w:rPr>
        <w:t xml:space="preserve">    </w:t>
      </w:r>
    </w:p>
    <w:p w14:paraId="66FAE104" w14:textId="77777777" w:rsidR="008F7F0C" w:rsidRPr="008D3D7D" w:rsidRDefault="008F7F0C" w:rsidP="006205DA">
      <w:pPr>
        <w:tabs>
          <w:tab w:val="right" w:pos="9020"/>
        </w:tabs>
        <w:adjustRightInd w:val="0"/>
        <w:snapToGrid w:val="0"/>
        <w:spacing w:beforeLines="30" w:before="93"/>
        <w:rPr>
          <w:b/>
          <w:sz w:val="20"/>
        </w:rPr>
      </w:pPr>
      <w:r w:rsidRPr="008D3D7D">
        <w:rPr>
          <w:b/>
          <w:sz w:val="20"/>
        </w:rPr>
        <w:t xml:space="preserve">Rensselaer Polytechnic Institute </w:t>
      </w:r>
      <w:r w:rsidR="00502466" w:rsidRPr="008D3D7D">
        <w:rPr>
          <w:b/>
          <w:sz w:val="20"/>
        </w:rPr>
        <w:t>(RPI),</w:t>
      </w:r>
      <w:r w:rsidR="007D179D" w:rsidRPr="008D3D7D">
        <w:rPr>
          <w:b/>
          <w:sz w:val="20"/>
        </w:rPr>
        <w:t xml:space="preserve"> </w:t>
      </w:r>
      <w:r w:rsidRPr="008D3D7D">
        <w:rPr>
          <w:b/>
          <w:sz w:val="20"/>
        </w:rPr>
        <w:t>TROY, NY</w:t>
      </w:r>
    </w:p>
    <w:p w14:paraId="41973B88" w14:textId="05751F27" w:rsidR="00912C5B" w:rsidRPr="00466D26" w:rsidRDefault="00912C5B" w:rsidP="00810D47">
      <w:pPr>
        <w:pStyle w:val="ColorfulList-Accent11"/>
        <w:numPr>
          <w:ilvl w:val="0"/>
          <w:numId w:val="8"/>
        </w:numPr>
        <w:tabs>
          <w:tab w:val="left" w:pos="7920"/>
        </w:tabs>
        <w:adjustRightInd w:val="0"/>
        <w:snapToGrid w:val="0"/>
        <w:ind w:left="442" w:firstLineChars="0" w:hanging="221"/>
        <w:rPr>
          <w:sz w:val="20"/>
        </w:rPr>
      </w:pPr>
      <w:r w:rsidRPr="008D3D7D">
        <w:rPr>
          <w:rFonts w:hint="eastAsia"/>
          <w:sz w:val="20"/>
        </w:rPr>
        <w:t xml:space="preserve">Bachelor of </w:t>
      </w:r>
      <w:r w:rsidRPr="008D3D7D">
        <w:rPr>
          <w:sz w:val="20"/>
        </w:rPr>
        <w:t>Mathematics</w:t>
      </w:r>
      <w:r w:rsidRPr="008D3D7D">
        <w:rPr>
          <w:sz w:val="20"/>
        </w:rPr>
        <w:tab/>
      </w:r>
      <w:r w:rsidR="002D02ED" w:rsidRPr="008D3D7D">
        <w:rPr>
          <w:i/>
          <w:sz w:val="20"/>
        </w:rPr>
        <w:t>December</w:t>
      </w:r>
      <w:r w:rsidR="008F7F0C" w:rsidRPr="008D3D7D">
        <w:rPr>
          <w:i/>
          <w:sz w:val="20"/>
        </w:rPr>
        <w:t xml:space="preserve"> 2019</w:t>
      </w:r>
    </w:p>
    <w:p w14:paraId="1E629022" w14:textId="446743E8" w:rsidR="00466D26" w:rsidRPr="00466D26" w:rsidRDefault="00466D26" w:rsidP="00466D26">
      <w:pPr>
        <w:pStyle w:val="ColorfulList-Accent11"/>
        <w:numPr>
          <w:ilvl w:val="0"/>
          <w:numId w:val="8"/>
        </w:numPr>
        <w:tabs>
          <w:tab w:val="left" w:pos="7920"/>
        </w:tabs>
        <w:adjustRightInd w:val="0"/>
        <w:snapToGrid w:val="0"/>
        <w:ind w:left="442" w:firstLineChars="0" w:hanging="221"/>
        <w:rPr>
          <w:sz w:val="20"/>
        </w:rPr>
      </w:pPr>
      <w:r w:rsidRPr="008D3D7D">
        <w:rPr>
          <w:sz w:val="20"/>
        </w:rPr>
        <w:t xml:space="preserve">Candidate for a </w:t>
      </w:r>
      <w:r>
        <w:rPr>
          <w:sz w:val="20"/>
        </w:rPr>
        <w:t>Ph.D.</w:t>
      </w:r>
      <w:r w:rsidRPr="008D3D7D">
        <w:rPr>
          <w:rFonts w:hint="eastAsia"/>
          <w:sz w:val="20"/>
        </w:rPr>
        <w:t xml:space="preserve"> of </w:t>
      </w:r>
      <w:r w:rsidRPr="008D3D7D">
        <w:rPr>
          <w:sz w:val="20"/>
        </w:rPr>
        <w:t>Mathematics</w:t>
      </w:r>
      <w:r w:rsidRPr="008D3D7D">
        <w:rPr>
          <w:sz w:val="20"/>
        </w:rPr>
        <w:tab/>
      </w:r>
      <w:r>
        <w:rPr>
          <w:i/>
          <w:sz w:val="20"/>
        </w:rPr>
        <w:t>January 2020 - present</w:t>
      </w:r>
      <w:bookmarkStart w:id="0" w:name="_GoBack"/>
      <w:bookmarkEnd w:id="0"/>
    </w:p>
    <w:p w14:paraId="61D3AB84" w14:textId="77777777" w:rsidR="008F7F0C" w:rsidRPr="008D3D7D" w:rsidRDefault="008F7F0C" w:rsidP="0011530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firstLineChars="0" w:hanging="221"/>
        <w:rPr>
          <w:sz w:val="20"/>
        </w:rPr>
      </w:pPr>
      <w:r w:rsidRPr="008D3D7D">
        <w:rPr>
          <w:sz w:val="20"/>
        </w:rPr>
        <w:t>GPA: 3.98/4.0</w:t>
      </w:r>
      <w:r w:rsidR="009E05E6" w:rsidRPr="008D3D7D">
        <w:rPr>
          <w:sz w:val="20"/>
        </w:rPr>
        <w:t>0</w:t>
      </w:r>
    </w:p>
    <w:p w14:paraId="1067E25D" w14:textId="77777777" w:rsidR="00BE066E" w:rsidRPr="008D3D7D" w:rsidRDefault="00BE066E" w:rsidP="0011530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firstLineChars="0" w:hanging="221"/>
        <w:rPr>
          <w:sz w:val="20"/>
        </w:rPr>
      </w:pPr>
      <w:r w:rsidRPr="008D3D7D">
        <w:rPr>
          <w:b/>
          <w:sz w:val="20"/>
        </w:rPr>
        <w:t xml:space="preserve">Dean’s List </w:t>
      </w:r>
      <w:r w:rsidRPr="008D3D7D">
        <w:rPr>
          <w:sz w:val="20"/>
        </w:rPr>
        <w:t>in every semester</w:t>
      </w:r>
    </w:p>
    <w:p w14:paraId="7C63C37A" w14:textId="77777777" w:rsidR="003D6F28" w:rsidRPr="008D3D7D" w:rsidRDefault="003D6F28" w:rsidP="003D6F28">
      <w:pPr>
        <w:tabs>
          <w:tab w:val="right" w:pos="9020"/>
        </w:tabs>
        <w:adjustRightInd w:val="0"/>
        <w:snapToGrid w:val="0"/>
        <w:spacing w:beforeLines="30" w:before="93"/>
        <w:rPr>
          <w:b/>
          <w:sz w:val="20"/>
        </w:rPr>
      </w:pPr>
      <w:r w:rsidRPr="008D3D7D">
        <w:rPr>
          <w:b/>
          <w:sz w:val="20"/>
        </w:rPr>
        <w:t>Hudson Valley Communication College</w:t>
      </w:r>
      <w:r w:rsidR="0049247E" w:rsidRPr="008D3D7D">
        <w:rPr>
          <w:b/>
          <w:sz w:val="20"/>
        </w:rPr>
        <w:t>, TROY, NY</w:t>
      </w:r>
    </w:p>
    <w:p w14:paraId="1A4F1A48" w14:textId="77777777" w:rsidR="00050971" w:rsidRPr="008D3D7D" w:rsidRDefault="00050971" w:rsidP="00810D47">
      <w:pPr>
        <w:pStyle w:val="ColorfulList-Accent11"/>
        <w:numPr>
          <w:ilvl w:val="0"/>
          <w:numId w:val="8"/>
        </w:numPr>
        <w:tabs>
          <w:tab w:val="left" w:pos="7920"/>
        </w:tabs>
        <w:adjustRightInd w:val="0"/>
        <w:snapToGrid w:val="0"/>
        <w:ind w:left="442" w:firstLineChars="0" w:hanging="221"/>
        <w:rPr>
          <w:i/>
          <w:sz w:val="20"/>
        </w:rPr>
      </w:pPr>
      <w:r w:rsidRPr="008D3D7D">
        <w:rPr>
          <w:sz w:val="20"/>
        </w:rPr>
        <w:t>Summer Program</w:t>
      </w:r>
      <w:r w:rsidRPr="008D3D7D">
        <w:rPr>
          <w:sz w:val="20"/>
        </w:rPr>
        <w:tab/>
      </w:r>
      <w:r w:rsidRPr="008D3D7D">
        <w:rPr>
          <w:i/>
          <w:sz w:val="20"/>
        </w:rPr>
        <w:t>May 2018 – June 2018</w:t>
      </w:r>
    </w:p>
    <w:p w14:paraId="67AFF27A" w14:textId="77777777" w:rsidR="008D3D7D" w:rsidRPr="008D3D7D" w:rsidRDefault="008D3D7D" w:rsidP="008D3D7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firstLineChars="0"/>
        <w:rPr>
          <w:sz w:val="20"/>
        </w:rPr>
      </w:pPr>
      <w:r w:rsidRPr="008D3D7D">
        <w:rPr>
          <w:sz w:val="20"/>
        </w:rPr>
        <w:t>GPA: 4.0/4.0</w:t>
      </w:r>
    </w:p>
    <w:p w14:paraId="63F6269B" w14:textId="77777777" w:rsidR="00050971" w:rsidRPr="008D3D7D" w:rsidRDefault="00050971" w:rsidP="008D3D7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firstLineChars="0"/>
        <w:rPr>
          <w:sz w:val="20"/>
        </w:rPr>
      </w:pPr>
      <w:r w:rsidRPr="008D3D7D">
        <w:rPr>
          <w:sz w:val="20"/>
        </w:rPr>
        <w:t xml:space="preserve">Courses: </w:t>
      </w:r>
      <w:r w:rsidR="0049247E" w:rsidRPr="008D3D7D">
        <w:rPr>
          <w:sz w:val="20"/>
        </w:rPr>
        <w:t>PROG &amp; LOGIC II: DATA</w:t>
      </w:r>
      <w:r w:rsidR="00BF2D48">
        <w:rPr>
          <w:rFonts w:hint="eastAsia"/>
          <w:sz w:val="20"/>
        </w:rPr>
        <w:t>,</w:t>
      </w:r>
      <w:r w:rsidR="0049247E" w:rsidRPr="008D3D7D">
        <w:rPr>
          <w:sz w:val="20"/>
        </w:rPr>
        <w:t xml:space="preserve"> STRUCTURE/OBJ ORIENTED DESIGN W/JAVA</w:t>
      </w:r>
    </w:p>
    <w:p w14:paraId="753404E9" w14:textId="77777777" w:rsidR="004D4740" w:rsidRPr="008D3D7D" w:rsidRDefault="0003320F" w:rsidP="004D4740">
      <w:pPr>
        <w:adjustRightInd w:val="0"/>
        <w:snapToGrid w:val="0"/>
        <w:spacing w:beforeLines="50" w:before="156" w:afterLines="30" w:after="93"/>
        <w:rPr>
          <w:b/>
          <w:szCs w:val="24"/>
          <w:u w:val="single"/>
        </w:rPr>
      </w:pPr>
      <w:r w:rsidRPr="008D3D7D">
        <w:rPr>
          <w:b/>
          <w:szCs w:val="24"/>
          <w:u w:val="single"/>
        </w:rPr>
        <w:t>RELEVANT COURSEWORK</w:t>
      </w:r>
      <w:r w:rsidR="00561DD2">
        <w:rPr>
          <w:b/>
          <w:szCs w:val="24"/>
          <w:u w:val="single"/>
        </w:rPr>
        <w:t xml:space="preserve"> IN COLLEGE</w:t>
      </w:r>
      <w:r w:rsidRPr="008D3D7D">
        <w:rPr>
          <w:b/>
          <w:szCs w:val="24"/>
          <w:u w:val="single"/>
        </w:rPr>
        <w:t xml:space="preserve">                    </w:t>
      </w:r>
      <w:r w:rsidR="00EF7F0C" w:rsidRPr="008D3D7D">
        <w:rPr>
          <w:b/>
          <w:szCs w:val="24"/>
          <w:u w:val="single"/>
        </w:rPr>
        <w:t xml:space="preserve">          </w:t>
      </w:r>
      <w:r w:rsidR="006E0CCD">
        <w:rPr>
          <w:b/>
          <w:szCs w:val="24"/>
          <w:u w:val="single"/>
        </w:rPr>
        <w:t xml:space="preserve">         </w:t>
      </w:r>
      <w:r w:rsidR="00EF7F0C" w:rsidRPr="008D3D7D">
        <w:rPr>
          <w:b/>
          <w:szCs w:val="24"/>
          <w:u w:val="single"/>
        </w:rPr>
        <w:t xml:space="preserve">  </w:t>
      </w:r>
      <w:r w:rsidR="00561DD2">
        <w:rPr>
          <w:b/>
          <w:szCs w:val="24"/>
          <w:u w:val="single"/>
        </w:rPr>
        <w:t xml:space="preserve">      </w:t>
      </w:r>
      <w:r w:rsidR="004D4740" w:rsidRPr="008D3D7D">
        <w:rPr>
          <w:b/>
          <w:szCs w:val="24"/>
          <w:u w:val="single"/>
        </w:rPr>
        <w:t xml:space="preserve">      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3260"/>
        <w:gridCol w:w="3011"/>
      </w:tblGrid>
      <w:tr w:rsidR="004D4740" w:rsidRPr="008D3D7D" w14:paraId="5087742B" w14:textId="77777777" w:rsidTr="003E5237">
        <w:trPr>
          <w:trHeight w:val="185"/>
        </w:trPr>
        <w:tc>
          <w:tcPr>
            <w:tcW w:w="3260" w:type="dxa"/>
            <w:shd w:val="clear" w:color="auto" w:fill="auto"/>
          </w:tcPr>
          <w:p w14:paraId="67AD6178" w14:textId="77777777" w:rsidR="004D4740" w:rsidRPr="008D3D7D" w:rsidRDefault="004D4740" w:rsidP="003E5237">
            <w:pPr>
              <w:pStyle w:val="ColorfulList-Accent11"/>
              <w:numPr>
                <w:ilvl w:val="0"/>
                <w:numId w:val="4"/>
              </w:numPr>
              <w:adjustRightInd w:val="0"/>
              <w:snapToGrid w:val="0"/>
              <w:ind w:left="382" w:hangingChars="191" w:hanging="382"/>
              <w:jc w:val="both"/>
              <w:rPr>
                <w:sz w:val="20"/>
              </w:rPr>
            </w:pPr>
            <w:r w:rsidRPr="008D3D7D">
              <w:rPr>
                <w:sz w:val="20"/>
              </w:rPr>
              <w:t>Computational Optimization</w:t>
            </w:r>
          </w:p>
        </w:tc>
        <w:tc>
          <w:tcPr>
            <w:tcW w:w="3011" w:type="dxa"/>
            <w:shd w:val="clear" w:color="auto" w:fill="auto"/>
          </w:tcPr>
          <w:p w14:paraId="01811822" w14:textId="77777777" w:rsidR="004D4740" w:rsidRPr="008D3D7D" w:rsidRDefault="004D4740" w:rsidP="003E5237">
            <w:pPr>
              <w:pStyle w:val="ColorfulList-Accent11"/>
              <w:numPr>
                <w:ilvl w:val="0"/>
                <w:numId w:val="4"/>
              </w:numPr>
              <w:adjustRightInd w:val="0"/>
              <w:snapToGrid w:val="0"/>
              <w:ind w:left="382" w:hangingChars="191" w:hanging="382"/>
              <w:jc w:val="both"/>
              <w:rPr>
                <w:sz w:val="20"/>
              </w:rPr>
            </w:pPr>
            <w:r w:rsidRPr="008D3D7D">
              <w:rPr>
                <w:sz w:val="20"/>
              </w:rPr>
              <w:t>Intro to Operations Research</w:t>
            </w:r>
          </w:p>
        </w:tc>
      </w:tr>
      <w:tr w:rsidR="004D4740" w:rsidRPr="008D3D7D" w14:paraId="2FF6C0A7" w14:textId="77777777" w:rsidTr="003E5237">
        <w:trPr>
          <w:trHeight w:val="232"/>
        </w:trPr>
        <w:tc>
          <w:tcPr>
            <w:tcW w:w="3260" w:type="dxa"/>
            <w:shd w:val="clear" w:color="auto" w:fill="auto"/>
          </w:tcPr>
          <w:p w14:paraId="778068B7" w14:textId="77777777" w:rsidR="004D4740" w:rsidRPr="008D3D7D" w:rsidRDefault="004D4740" w:rsidP="003E5237">
            <w:pPr>
              <w:pStyle w:val="ColorfulList-Accent11"/>
              <w:numPr>
                <w:ilvl w:val="0"/>
                <w:numId w:val="4"/>
              </w:numPr>
              <w:adjustRightInd w:val="0"/>
              <w:snapToGrid w:val="0"/>
              <w:ind w:left="382" w:hangingChars="191" w:hanging="382"/>
              <w:jc w:val="both"/>
              <w:rPr>
                <w:sz w:val="20"/>
              </w:rPr>
            </w:pPr>
            <w:r w:rsidRPr="008D3D7D">
              <w:rPr>
                <w:sz w:val="20"/>
              </w:rPr>
              <w:t>Numerical Computing</w:t>
            </w:r>
          </w:p>
        </w:tc>
        <w:tc>
          <w:tcPr>
            <w:tcW w:w="3011" w:type="dxa"/>
            <w:shd w:val="clear" w:color="auto" w:fill="auto"/>
          </w:tcPr>
          <w:p w14:paraId="143E2AA5" w14:textId="77777777" w:rsidR="004D4740" w:rsidRPr="008D3D7D" w:rsidRDefault="004D4740" w:rsidP="003E5237">
            <w:pPr>
              <w:pStyle w:val="ColorfulList-Accent11"/>
              <w:numPr>
                <w:ilvl w:val="0"/>
                <w:numId w:val="4"/>
              </w:numPr>
              <w:adjustRightInd w:val="0"/>
              <w:snapToGrid w:val="0"/>
              <w:ind w:left="382" w:hangingChars="191" w:hanging="382"/>
              <w:jc w:val="both"/>
              <w:rPr>
                <w:sz w:val="20"/>
              </w:rPr>
            </w:pPr>
            <w:r w:rsidRPr="008D3D7D">
              <w:rPr>
                <w:sz w:val="20"/>
              </w:rPr>
              <w:t>Intro to Data Math</w:t>
            </w:r>
          </w:p>
        </w:tc>
      </w:tr>
      <w:tr w:rsidR="004D4740" w:rsidRPr="008D3D7D" w14:paraId="0ECB4F54" w14:textId="77777777" w:rsidTr="003E5237">
        <w:trPr>
          <w:trHeight w:val="201"/>
        </w:trPr>
        <w:tc>
          <w:tcPr>
            <w:tcW w:w="3260" w:type="dxa"/>
            <w:shd w:val="clear" w:color="auto" w:fill="auto"/>
          </w:tcPr>
          <w:p w14:paraId="28498FCD" w14:textId="77777777" w:rsidR="004D4740" w:rsidRPr="008D3D7D" w:rsidRDefault="004D4740" w:rsidP="003E5237">
            <w:pPr>
              <w:pStyle w:val="ColorfulList-Accent11"/>
              <w:numPr>
                <w:ilvl w:val="0"/>
                <w:numId w:val="4"/>
              </w:numPr>
              <w:adjustRightInd w:val="0"/>
              <w:snapToGrid w:val="0"/>
              <w:ind w:left="382" w:hangingChars="191" w:hanging="382"/>
              <w:jc w:val="both"/>
              <w:rPr>
                <w:sz w:val="20"/>
              </w:rPr>
            </w:pPr>
            <w:r w:rsidRPr="008D3D7D">
              <w:rPr>
                <w:sz w:val="20"/>
              </w:rPr>
              <w:t>Probability</w:t>
            </w:r>
          </w:p>
        </w:tc>
        <w:tc>
          <w:tcPr>
            <w:tcW w:w="3011" w:type="dxa"/>
            <w:shd w:val="clear" w:color="auto" w:fill="auto"/>
          </w:tcPr>
          <w:p w14:paraId="291E69BD" w14:textId="77777777" w:rsidR="004D4740" w:rsidRPr="008D3D7D" w:rsidRDefault="004D4740" w:rsidP="003E5237">
            <w:pPr>
              <w:pStyle w:val="ColorfulList-Accent11"/>
              <w:adjustRightInd w:val="0"/>
              <w:snapToGrid w:val="0"/>
              <w:ind w:firstLineChars="0" w:firstLine="0"/>
              <w:jc w:val="both"/>
              <w:rPr>
                <w:sz w:val="20"/>
              </w:rPr>
            </w:pPr>
          </w:p>
        </w:tc>
      </w:tr>
    </w:tbl>
    <w:p w14:paraId="28AF10ED" w14:textId="77777777" w:rsidR="00892480" w:rsidRPr="008D3D7D" w:rsidRDefault="00892480" w:rsidP="004D4740">
      <w:pPr>
        <w:pStyle w:val="ColorfulList-Accent11"/>
        <w:tabs>
          <w:tab w:val="right" w:pos="9020"/>
        </w:tabs>
        <w:adjustRightInd w:val="0"/>
        <w:snapToGrid w:val="0"/>
        <w:ind w:firstLineChars="0" w:firstLine="0"/>
        <w:rPr>
          <w:sz w:val="20"/>
        </w:rPr>
        <w:sectPr w:rsidR="00892480" w:rsidRPr="008D3D7D" w:rsidSect="00BF119F">
          <w:headerReference w:type="default" r:id="rId8"/>
          <w:type w:val="continuous"/>
          <w:pgSz w:w="11906" w:h="16838"/>
          <w:pgMar w:top="567" w:right="851" w:bottom="567" w:left="851" w:header="567" w:footer="567" w:gutter="0"/>
          <w:cols w:space="720"/>
          <w:docGrid w:type="lines" w:linePitch="312"/>
        </w:sectPr>
      </w:pPr>
    </w:p>
    <w:p w14:paraId="5F290B8B" w14:textId="77777777" w:rsidR="00A55239" w:rsidRPr="008D3D7D" w:rsidRDefault="00A55239" w:rsidP="00FC6D3D">
      <w:pPr>
        <w:adjustRightInd w:val="0"/>
        <w:snapToGrid w:val="0"/>
        <w:spacing w:beforeLines="50" w:before="156"/>
        <w:rPr>
          <w:sz w:val="20"/>
        </w:rPr>
      </w:pPr>
      <w:r w:rsidRPr="008D3D7D">
        <w:rPr>
          <w:b/>
          <w:szCs w:val="24"/>
          <w:u w:val="single"/>
        </w:rPr>
        <w:t xml:space="preserve">RESEARCH INTERESTS                 </w:t>
      </w:r>
      <w:r w:rsidR="00FC6D3D" w:rsidRPr="008D3D7D">
        <w:rPr>
          <w:b/>
          <w:szCs w:val="24"/>
          <w:u w:val="single"/>
        </w:rPr>
        <w:t xml:space="preserve">                       </w:t>
      </w:r>
      <w:r w:rsidRPr="008D3D7D">
        <w:rPr>
          <w:b/>
          <w:szCs w:val="24"/>
          <w:u w:val="single"/>
        </w:rPr>
        <w:t xml:space="preserve">        </w:t>
      </w:r>
      <w:r w:rsidR="006E0CCD">
        <w:rPr>
          <w:b/>
          <w:szCs w:val="24"/>
          <w:u w:val="single"/>
        </w:rPr>
        <w:t xml:space="preserve">     </w:t>
      </w:r>
      <w:r w:rsidR="00BF119F">
        <w:rPr>
          <w:b/>
          <w:szCs w:val="24"/>
          <w:u w:val="single"/>
        </w:rPr>
        <w:t xml:space="preserve">     </w:t>
      </w:r>
      <w:r w:rsidR="006E0CCD">
        <w:rPr>
          <w:b/>
          <w:szCs w:val="24"/>
          <w:u w:val="single"/>
        </w:rPr>
        <w:t xml:space="preserve">   </w:t>
      </w:r>
      <w:r w:rsidRPr="008D3D7D">
        <w:rPr>
          <w:b/>
          <w:szCs w:val="24"/>
          <w:u w:val="single"/>
        </w:rPr>
        <w:t xml:space="preserve"> </w:t>
      </w:r>
      <w:r w:rsidR="00BF119F">
        <w:rPr>
          <w:b/>
          <w:szCs w:val="24"/>
          <w:u w:val="single"/>
        </w:rPr>
        <w:t xml:space="preserve">      </w:t>
      </w:r>
      <w:r w:rsidR="00EF7F0C" w:rsidRPr="008D3D7D">
        <w:rPr>
          <w:b/>
          <w:szCs w:val="24"/>
          <w:u w:val="single"/>
        </w:rPr>
        <w:t xml:space="preserve">    </w:t>
      </w:r>
    </w:p>
    <w:p w14:paraId="44ACBD38" w14:textId="77777777" w:rsidR="00B3259F" w:rsidRPr="008D3D7D" w:rsidRDefault="00A55239" w:rsidP="00083DF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spacing w:beforeLines="30" w:before="93"/>
        <w:ind w:left="641" w:firstLineChars="0"/>
        <w:rPr>
          <w:sz w:val="20"/>
        </w:rPr>
      </w:pPr>
      <w:r w:rsidRPr="008D3D7D">
        <w:rPr>
          <w:sz w:val="20"/>
        </w:rPr>
        <w:t>Operations Research and Data Scie</w:t>
      </w:r>
      <w:r w:rsidR="004A5737">
        <w:rPr>
          <w:sz w:val="20"/>
        </w:rPr>
        <w:t>nce</w:t>
      </w:r>
    </w:p>
    <w:p w14:paraId="31E3F280" w14:textId="77777777" w:rsidR="00B3259F" w:rsidRPr="008D3D7D" w:rsidRDefault="00A55239" w:rsidP="00083DF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firstLineChars="0"/>
        <w:rPr>
          <w:sz w:val="20"/>
        </w:rPr>
      </w:pPr>
      <w:r w:rsidRPr="008D3D7D">
        <w:rPr>
          <w:sz w:val="20"/>
        </w:rPr>
        <w:t>Scientifi</w:t>
      </w:r>
      <w:r w:rsidR="00B3259F" w:rsidRPr="008D3D7D">
        <w:rPr>
          <w:sz w:val="20"/>
        </w:rPr>
        <w:t>c a</w:t>
      </w:r>
      <w:r w:rsidRPr="008D3D7D">
        <w:rPr>
          <w:sz w:val="20"/>
        </w:rPr>
        <w:t>nd Numerical Analysis</w:t>
      </w:r>
    </w:p>
    <w:p w14:paraId="10DAD439" w14:textId="77777777" w:rsidR="006205DA" w:rsidRPr="008D3D7D" w:rsidRDefault="00A55239" w:rsidP="00083DF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firstLineChars="0"/>
        <w:rPr>
          <w:sz w:val="20"/>
        </w:rPr>
      </w:pPr>
      <w:r w:rsidRPr="008D3D7D">
        <w:rPr>
          <w:sz w:val="20"/>
        </w:rPr>
        <w:t>Environmental Modeling</w:t>
      </w:r>
    </w:p>
    <w:p w14:paraId="360C3944" w14:textId="77777777" w:rsidR="006205DA" w:rsidRPr="008D3D7D" w:rsidRDefault="006205DA" w:rsidP="00194B72">
      <w:pPr>
        <w:adjustRightInd w:val="0"/>
        <w:snapToGrid w:val="0"/>
        <w:spacing w:beforeLines="50" w:before="156"/>
        <w:rPr>
          <w:b/>
          <w:szCs w:val="24"/>
          <w:u w:val="single"/>
        </w:rPr>
      </w:pPr>
      <w:commentRangeStart w:id="1"/>
      <w:r w:rsidRPr="008D3D7D">
        <w:rPr>
          <w:rFonts w:hint="eastAsia"/>
          <w:b/>
          <w:szCs w:val="24"/>
          <w:u w:val="single"/>
        </w:rPr>
        <w:t>PROJECTS</w:t>
      </w:r>
      <w:r w:rsidRPr="008D3D7D">
        <w:rPr>
          <w:b/>
          <w:szCs w:val="24"/>
          <w:u w:val="single"/>
        </w:rPr>
        <w:t xml:space="preserve"> </w:t>
      </w:r>
      <w:commentRangeEnd w:id="1"/>
      <w:r w:rsidR="00986290">
        <w:rPr>
          <w:rStyle w:val="CommentReference"/>
        </w:rPr>
        <w:commentReference w:id="1"/>
      </w:r>
      <w:r w:rsidRPr="008D3D7D">
        <w:rPr>
          <w:b/>
          <w:szCs w:val="24"/>
          <w:u w:val="single"/>
        </w:rPr>
        <w:t xml:space="preserve">                                               </w:t>
      </w:r>
      <w:r w:rsidR="00083DFD" w:rsidRPr="008D3D7D">
        <w:rPr>
          <w:b/>
          <w:szCs w:val="24"/>
          <w:u w:val="single"/>
        </w:rPr>
        <w:t xml:space="preserve"> </w:t>
      </w:r>
      <w:r w:rsidR="006E0CCD">
        <w:rPr>
          <w:b/>
          <w:szCs w:val="24"/>
          <w:u w:val="single"/>
        </w:rPr>
        <w:t xml:space="preserve">       </w:t>
      </w:r>
      <w:r w:rsidR="00083DFD" w:rsidRPr="008D3D7D">
        <w:rPr>
          <w:b/>
          <w:szCs w:val="24"/>
          <w:u w:val="single"/>
        </w:rPr>
        <w:t xml:space="preserve">        </w:t>
      </w:r>
      <w:r w:rsidR="00BF119F">
        <w:rPr>
          <w:b/>
          <w:szCs w:val="24"/>
          <w:u w:val="single"/>
        </w:rPr>
        <w:t xml:space="preserve">            </w:t>
      </w:r>
      <w:r w:rsidR="00083DFD" w:rsidRPr="008D3D7D">
        <w:rPr>
          <w:b/>
          <w:szCs w:val="24"/>
          <w:u w:val="single"/>
        </w:rPr>
        <w:t xml:space="preserve">         </w:t>
      </w:r>
    </w:p>
    <w:p w14:paraId="0DFDC624" w14:textId="77777777" w:rsidR="006205DA" w:rsidRPr="008D3D7D" w:rsidRDefault="002D02ED" w:rsidP="004A5737">
      <w:pPr>
        <w:pStyle w:val="ColorfulList-Accent11"/>
        <w:tabs>
          <w:tab w:val="left" w:pos="7920"/>
        </w:tabs>
        <w:adjustRightInd w:val="0"/>
        <w:snapToGrid w:val="0"/>
        <w:spacing w:beforeLines="30" w:before="93"/>
        <w:ind w:firstLineChars="0" w:firstLine="0"/>
        <w:rPr>
          <w:i/>
          <w:sz w:val="20"/>
        </w:rPr>
      </w:pPr>
      <w:r w:rsidRPr="008D3D7D">
        <w:rPr>
          <w:b/>
          <w:sz w:val="20"/>
        </w:rPr>
        <w:t>Mortality</w:t>
      </w:r>
      <w:r w:rsidR="00194B72" w:rsidRPr="008D3D7D">
        <w:rPr>
          <w:b/>
          <w:sz w:val="20"/>
        </w:rPr>
        <w:t xml:space="preserve"> </w:t>
      </w:r>
      <w:r w:rsidRPr="008D3D7D">
        <w:rPr>
          <w:b/>
          <w:sz w:val="20"/>
        </w:rPr>
        <w:t>Minder, RPI</w:t>
      </w:r>
      <w:r w:rsidR="00D123A1">
        <w:rPr>
          <w:b/>
          <w:sz w:val="20"/>
        </w:rPr>
        <w:t xml:space="preserve"> </w:t>
      </w:r>
      <w:r w:rsidR="00D123A1" w:rsidRPr="005B4EAD">
        <w:rPr>
          <w:b/>
          <w:sz w:val="15"/>
          <w:szCs w:val="15"/>
        </w:rPr>
        <w:t>(Supervised by Dr. Bennett of Rensselaer IDEA)</w:t>
      </w:r>
      <w:r w:rsidRPr="008D3D7D">
        <w:rPr>
          <w:sz w:val="20"/>
        </w:rPr>
        <w:tab/>
      </w:r>
      <w:r w:rsidRPr="008D3D7D">
        <w:rPr>
          <w:i/>
          <w:sz w:val="20"/>
        </w:rPr>
        <w:t xml:space="preserve">July </w:t>
      </w:r>
      <w:r w:rsidR="006205DA" w:rsidRPr="008D3D7D">
        <w:rPr>
          <w:i/>
          <w:sz w:val="20"/>
        </w:rPr>
        <w:t>2019-present</w:t>
      </w:r>
    </w:p>
    <w:p w14:paraId="5BA6FDC9" w14:textId="77777777" w:rsidR="006205DA" w:rsidRPr="008D3D7D" w:rsidRDefault="006205DA" w:rsidP="0011530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rightChars="800" w:right="1760" w:firstLineChars="0" w:hanging="221"/>
        <w:jc w:val="both"/>
        <w:rPr>
          <w:sz w:val="20"/>
        </w:rPr>
      </w:pPr>
      <w:r w:rsidRPr="008D3D7D">
        <w:rPr>
          <w:sz w:val="20"/>
        </w:rPr>
        <w:t>Impute</w:t>
      </w:r>
      <w:r w:rsidR="004150EF" w:rsidRPr="008D3D7D">
        <w:rPr>
          <w:sz w:val="20"/>
        </w:rPr>
        <w:t>d</w:t>
      </w:r>
      <w:r w:rsidRPr="008D3D7D">
        <w:rPr>
          <w:sz w:val="20"/>
        </w:rPr>
        <w:t xml:space="preserve"> the missing Mortality rate and social determinants</w:t>
      </w:r>
    </w:p>
    <w:p w14:paraId="3062F664" w14:textId="77777777" w:rsidR="006205DA" w:rsidRPr="008D3D7D" w:rsidRDefault="006205DA" w:rsidP="0011530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rightChars="800" w:right="1760" w:firstLineChars="0" w:hanging="221"/>
        <w:jc w:val="both"/>
        <w:rPr>
          <w:sz w:val="20"/>
        </w:rPr>
      </w:pPr>
      <w:r w:rsidRPr="008D3D7D">
        <w:rPr>
          <w:sz w:val="20"/>
        </w:rPr>
        <w:t>Utilize</w:t>
      </w:r>
      <w:r w:rsidR="004150EF" w:rsidRPr="008D3D7D">
        <w:rPr>
          <w:sz w:val="20"/>
        </w:rPr>
        <w:t>d</w:t>
      </w:r>
      <w:r w:rsidRPr="008D3D7D">
        <w:rPr>
          <w:sz w:val="20"/>
        </w:rPr>
        <w:t xml:space="preserve"> machine learning algorithm</w:t>
      </w:r>
      <w:r w:rsidR="00970DC9" w:rsidRPr="008D3D7D">
        <w:rPr>
          <w:sz w:val="20"/>
        </w:rPr>
        <w:t>s</w:t>
      </w:r>
      <w:r w:rsidRPr="008D3D7D">
        <w:rPr>
          <w:sz w:val="20"/>
        </w:rPr>
        <w:t xml:space="preserve"> to </w:t>
      </w:r>
      <w:r w:rsidR="00970DC9" w:rsidRPr="008D3D7D">
        <w:rPr>
          <w:sz w:val="20"/>
        </w:rPr>
        <w:t>fi</w:t>
      </w:r>
      <w:r w:rsidRPr="008D3D7D">
        <w:rPr>
          <w:sz w:val="20"/>
        </w:rPr>
        <w:t>nd the most important so</w:t>
      </w:r>
      <w:r w:rsidR="00970DC9" w:rsidRPr="008D3D7D">
        <w:rPr>
          <w:sz w:val="20"/>
        </w:rPr>
        <w:t xml:space="preserve">cial determinants related to different </w:t>
      </w:r>
      <w:r w:rsidRPr="008D3D7D">
        <w:rPr>
          <w:sz w:val="20"/>
        </w:rPr>
        <w:t>causes of mortality</w:t>
      </w:r>
    </w:p>
    <w:p w14:paraId="5F932328" w14:textId="77777777" w:rsidR="006205DA" w:rsidRPr="008D3D7D" w:rsidRDefault="006205DA" w:rsidP="0011530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rightChars="800" w:right="1760" w:firstLineChars="0" w:hanging="221"/>
        <w:jc w:val="both"/>
        <w:rPr>
          <w:sz w:val="20"/>
        </w:rPr>
      </w:pPr>
      <w:r w:rsidRPr="008D3D7D">
        <w:rPr>
          <w:sz w:val="20"/>
        </w:rPr>
        <w:t>Develop</w:t>
      </w:r>
      <w:r w:rsidR="004150EF" w:rsidRPr="008D3D7D">
        <w:rPr>
          <w:sz w:val="20"/>
        </w:rPr>
        <w:t>ed</w:t>
      </w:r>
      <w:r w:rsidRPr="008D3D7D">
        <w:rPr>
          <w:sz w:val="20"/>
        </w:rPr>
        <w:t xml:space="preserve"> website to visualize the dat</w:t>
      </w:r>
      <w:r w:rsidR="004150EF" w:rsidRPr="008D3D7D">
        <w:rPr>
          <w:sz w:val="20"/>
        </w:rPr>
        <w:t>a and design the User Interface</w:t>
      </w:r>
    </w:p>
    <w:p w14:paraId="2AB8A4A7" w14:textId="77777777" w:rsidR="00970DC9" w:rsidRPr="008D3D7D" w:rsidRDefault="00970DC9" w:rsidP="00970DC9">
      <w:pPr>
        <w:tabs>
          <w:tab w:val="right" w:pos="9020"/>
        </w:tabs>
        <w:adjustRightInd w:val="0"/>
        <w:snapToGrid w:val="0"/>
        <w:rPr>
          <w:sz w:val="20"/>
        </w:rPr>
      </w:pPr>
    </w:p>
    <w:p w14:paraId="08915C75" w14:textId="34498C71" w:rsidR="006205DA" w:rsidRPr="008D3D7D" w:rsidRDefault="006205DA" w:rsidP="004A5737">
      <w:pPr>
        <w:pStyle w:val="ColorfulList-Accent11"/>
        <w:tabs>
          <w:tab w:val="left" w:pos="7920"/>
        </w:tabs>
        <w:adjustRightInd w:val="0"/>
        <w:snapToGrid w:val="0"/>
        <w:ind w:firstLineChars="0" w:firstLine="0"/>
        <w:rPr>
          <w:sz w:val="20"/>
        </w:rPr>
      </w:pPr>
      <w:r w:rsidRPr="008D3D7D">
        <w:rPr>
          <w:b/>
          <w:sz w:val="20"/>
        </w:rPr>
        <w:t>Driving on Electric Vehicles, MCM</w:t>
      </w:r>
      <w:r w:rsidR="002A515E">
        <w:rPr>
          <w:b/>
          <w:sz w:val="20"/>
        </w:rPr>
        <w:t xml:space="preserve"> </w:t>
      </w:r>
      <w:r w:rsidR="002A515E" w:rsidRPr="005B4EAD">
        <w:rPr>
          <w:b/>
          <w:sz w:val="15"/>
          <w:szCs w:val="15"/>
        </w:rPr>
        <w:t>(Supervised by Prof. P. Kramer)</w:t>
      </w:r>
      <w:del w:id="2" w:author="Sun Jingmin" w:date="2019-11-12T23:26:00Z">
        <w:r w:rsidR="00D123A1" w:rsidDel="002A515E">
          <w:rPr>
            <w:b/>
            <w:sz w:val="20"/>
          </w:rPr>
          <w:delText xml:space="preserve"> </w:delText>
        </w:r>
      </w:del>
      <w:r w:rsidR="00457592" w:rsidRPr="008D3D7D">
        <w:rPr>
          <w:sz w:val="20"/>
        </w:rPr>
        <w:tab/>
      </w:r>
      <w:r w:rsidR="00457592" w:rsidRPr="008D3D7D">
        <w:rPr>
          <w:i/>
          <w:sz w:val="20"/>
        </w:rPr>
        <w:t xml:space="preserve">January </w:t>
      </w:r>
      <w:r w:rsidRPr="008D3D7D">
        <w:rPr>
          <w:i/>
          <w:sz w:val="20"/>
        </w:rPr>
        <w:t>2018</w:t>
      </w:r>
    </w:p>
    <w:p w14:paraId="4B94BA69" w14:textId="77777777" w:rsidR="006205DA" w:rsidRPr="008D3D7D" w:rsidRDefault="006205DA" w:rsidP="0011530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rightChars="800" w:right="1760" w:firstLineChars="0" w:hanging="221"/>
        <w:jc w:val="both"/>
        <w:rPr>
          <w:sz w:val="20"/>
        </w:rPr>
      </w:pPr>
      <w:r w:rsidRPr="008D3D7D">
        <w:rPr>
          <w:sz w:val="20"/>
        </w:rPr>
        <w:t>Analyze</w:t>
      </w:r>
      <w:r w:rsidR="00EA24CD" w:rsidRPr="008D3D7D">
        <w:rPr>
          <w:sz w:val="20"/>
        </w:rPr>
        <w:t>d</w:t>
      </w:r>
      <w:r w:rsidRPr="008D3D7D">
        <w:rPr>
          <w:sz w:val="20"/>
        </w:rPr>
        <w:t xml:space="preserve"> the growth pattern of Tesla in urban and rural areas, and conne</w:t>
      </w:r>
      <w:r w:rsidR="00EA24CD" w:rsidRPr="008D3D7D">
        <w:rPr>
          <w:sz w:val="20"/>
        </w:rPr>
        <w:t>ct it to different local factors</w:t>
      </w:r>
    </w:p>
    <w:p w14:paraId="23C03A0B" w14:textId="77777777" w:rsidR="006205DA" w:rsidRPr="008D3D7D" w:rsidRDefault="00EA24CD" w:rsidP="0011530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rightChars="800" w:right="1760" w:firstLineChars="0" w:hanging="221"/>
        <w:jc w:val="both"/>
        <w:rPr>
          <w:sz w:val="20"/>
        </w:rPr>
      </w:pPr>
      <w:r w:rsidRPr="008D3D7D">
        <w:rPr>
          <w:sz w:val="20"/>
        </w:rPr>
        <w:t>Built</w:t>
      </w:r>
      <w:r w:rsidR="006205DA" w:rsidRPr="008D3D7D">
        <w:rPr>
          <w:sz w:val="20"/>
        </w:rPr>
        <w:t xml:space="preserve"> a simulation model to simulate the Tesla’s energy use and dist</w:t>
      </w:r>
      <w:r w:rsidRPr="008D3D7D">
        <w:rPr>
          <w:sz w:val="20"/>
        </w:rPr>
        <w:t>ributions of charging stations</w:t>
      </w:r>
    </w:p>
    <w:p w14:paraId="207F810E" w14:textId="77777777" w:rsidR="006205DA" w:rsidRPr="008D3D7D" w:rsidRDefault="00EA24CD" w:rsidP="0011530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rightChars="800" w:right="1760" w:firstLineChars="0" w:hanging="221"/>
        <w:jc w:val="both"/>
        <w:rPr>
          <w:sz w:val="20"/>
        </w:rPr>
      </w:pPr>
      <w:r w:rsidRPr="008D3D7D">
        <w:rPr>
          <w:sz w:val="20"/>
        </w:rPr>
        <w:t>Built</w:t>
      </w:r>
      <w:r w:rsidR="006205DA" w:rsidRPr="008D3D7D">
        <w:rPr>
          <w:sz w:val="20"/>
        </w:rPr>
        <w:t xml:space="preserve"> an evaluation model to rate the performance of each d</w:t>
      </w:r>
      <w:r w:rsidR="002B65D6" w:rsidRPr="008D3D7D">
        <w:rPr>
          <w:sz w:val="20"/>
        </w:rPr>
        <w:t>esign related to its cost and effi</w:t>
      </w:r>
      <w:r w:rsidR="006205DA" w:rsidRPr="008D3D7D">
        <w:rPr>
          <w:sz w:val="20"/>
        </w:rPr>
        <w:t>ciency.</w:t>
      </w:r>
    </w:p>
    <w:p w14:paraId="5686AD62" w14:textId="22ED5360" w:rsidR="006205DA" w:rsidRPr="008D3D7D" w:rsidRDefault="006205DA" w:rsidP="0011530D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rightChars="800" w:right="1760" w:firstLineChars="0" w:hanging="221"/>
        <w:jc w:val="both"/>
        <w:rPr>
          <w:sz w:val="20"/>
        </w:rPr>
      </w:pPr>
      <w:r w:rsidRPr="008D3D7D">
        <w:rPr>
          <w:sz w:val="20"/>
        </w:rPr>
        <w:t>Connect</w:t>
      </w:r>
      <w:r w:rsidR="002B65D6" w:rsidRPr="008D3D7D">
        <w:rPr>
          <w:sz w:val="20"/>
        </w:rPr>
        <w:t>ed</w:t>
      </w:r>
      <w:r w:rsidRPr="008D3D7D">
        <w:rPr>
          <w:sz w:val="20"/>
        </w:rPr>
        <w:t xml:space="preserve"> our models to the real-life cases and ta</w:t>
      </w:r>
      <w:r w:rsidR="002B65D6" w:rsidRPr="008D3D7D">
        <w:rPr>
          <w:sz w:val="20"/>
        </w:rPr>
        <w:t>ke speci</w:t>
      </w:r>
      <w:r w:rsidR="00F50539">
        <w:rPr>
          <w:sz w:val="20"/>
        </w:rPr>
        <w:t>fi</w:t>
      </w:r>
      <w:r w:rsidR="002B65D6" w:rsidRPr="008D3D7D">
        <w:rPr>
          <w:sz w:val="20"/>
        </w:rPr>
        <w:t>c regions as examples</w:t>
      </w:r>
    </w:p>
    <w:p w14:paraId="07B66464" w14:textId="77777777" w:rsidR="002B65D6" w:rsidRPr="008D3D7D" w:rsidRDefault="002B65D6" w:rsidP="002B65D6">
      <w:pPr>
        <w:tabs>
          <w:tab w:val="right" w:pos="9020"/>
        </w:tabs>
        <w:adjustRightInd w:val="0"/>
        <w:snapToGrid w:val="0"/>
        <w:ind w:rightChars="800" w:right="1760"/>
        <w:jc w:val="both"/>
        <w:rPr>
          <w:sz w:val="20"/>
        </w:rPr>
      </w:pPr>
    </w:p>
    <w:p w14:paraId="7B36175B" w14:textId="2CAA8360" w:rsidR="006205DA" w:rsidRPr="008D3D7D" w:rsidRDefault="006205DA" w:rsidP="004A5737">
      <w:pPr>
        <w:pStyle w:val="ColorfulList-Accent11"/>
        <w:tabs>
          <w:tab w:val="left" w:pos="7920"/>
        </w:tabs>
        <w:adjustRightInd w:val="0"/>
        <w:snapToGrid w:val="0"/>
        <w:ind w:firstLineChars="0" w:firstLine="0"/>
        <w:rPr>
          <w:sz w:val="20"/>
        </w:rPr>
      </w:pPr>
      <w:r w:rsidRPr="008D3D7D">
        <w:rPr>
          <w:b/>
          <w:sz w:val="20"/>
        </w:rPr>
        <w:t xml:space="preserve">Auto Life-Saver </w:t>
      </w:r>
      <w:r w:rsidRPr="005B4EAD">
        <w:rPr>
          <w:b/>
          <w:sz w:val="18"/>
          <w:szCs w:val="18"/>
        </w:rPr>
        <w:t>(Making plans for Drones to Disaster Relief</w:t>
      </w:r>
      <w:proofErr w:type="gramStart"/>
      <w:r w:rsidRPr="005B4EAD">
        <w:rPr>
          <w:b/>
          <w:sz w:val="18"/>
          <w:szCs w:val="18"/>
        </w:rPr>
        <w:t>)</w:t>
      </w:r>
      <w:r w:rsidR="00D123A1" w:rsidRPr="00D123A1">
        <w:rPr>
          <w:b/>
          <w:sz w:val="20"/>
        </w:rPr>
        <w:t xml:space="preserve"> </w:t>
      </w:r>
      <w:r w:rsidR="00D123A1" w:rsidRPr="008D3D7D">
        <w:rPr>
          <w:b/>
          <w:sz w:val="20"/>
        </w:rPr>
        <w:t>,</w:t>
      </w:r>
      <w:proofErr w:type="gramEnd"/>
      <w:r w:rsidR="00D123A1" w:rsidRPr="008D3D7D">
        <w:rPr>
          <w:b/>
          <w:sz w:val="20"/>
        </w:rPr>
        <w:t xml:space="preserve"> MCM</w:t>
      </w:r>
      <w:r w:rsidR="00D123A1">
        <w:rPr>
          <w:b/>
          <w:sz w:val="20"/>
        </w:rPr>
        <w:t xml:space="preserve"> </w:t>
      </w:r>
      <w:r w:rsidR="002A515E" w:rsidRPr="005B4EAD">
        <w:rPr>
          <w:b/>
          <w:sz w:val="15"/>
          <w:szCs w:val="15"/>
        </w:rPr>
        <w:t>(Supervised by Prof. P. Kramer)</w:t>
      </w:r>
      <w:r w:rsidR="002A515E">
        <w:rPr>
          <w:sz w:val="20"/>
        </w:rPr>
        <w:tab/>
      </w:r>
      <w:r w:rsidR="002B65D6" w:rsidRPr="008D3D7D">
        <w:rPr>
          <w:i/>
          <w:sz w:val="20"/>
        </w:rPr>
        <w:t xml:space="preserve">February </w:t>
      </w:r>
      <w:r w:rsidRPr="008D3D7D">
        <w:rPr>
          <w:i/>
          <w:sz w:val="20"/>
        </w:rPr>
        <w:t>2019</w:t>
      </w:r>
    </w:p>
    <w:p w14:paraId="652B05C0" w14:textId="77777777" w:rsidR="006205DA" w:rsidRPr="008D3D7D" w:rsidRDefault="00D41F70" w:rsidP="00CB5075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rightChars="800" w:right="1760" w:firstLineChars="0" w:hanging="221"/>
        <w:jc w:val="both"/>
        <w:rPr>
          <w:sz w:val="20"/>
        </w:rPr>
      </w:pPr>
      <w:r w:rsidRPr="008D3D7D">
        <w:rPr>
          <w:sz w:val="20"/>
        </w:rPr>
        <w:t>Identified</w:t>
      </w:r>
      <w:r w:rsidR="006205DA" w:rsidRPr="008D3D7D">
        <w:rPr>
          <w:sz w:val="20"/>
        </w:rPr>
        <w:t xml:space="preserve"> the best location(s) of ISO cargo containers on</w:t>
      </w:r>
      <w:r w:rsidR="00D52584" w:rsidRPr="008D3D7D">
        <w:rPr>
          <w:sz w:val="20"/>
        </w:rPr>
        <w:t xml:space="preserve"> Puerto Rico, i.e. the </w:t>
      </w:r>
      <w:proofErr w:type="spellStart"/>
      <w:r w:rsidR="00D52584" w:rsidRPr="008D3D7D">
        <w:rPr>
          <w:sz w:val="20"/>
        </w:rPr>
        <w:t>droneGo</w:t>
      </w:r>
      <w:proofErr w:type="spellEnd"/>
      <w:r w:rsidR="00D52584" w:rsidRPr="008D3D7D">
        <w:rPr>
          <w:rFonts w:hint="eastAsia"/>
          <w:sz w:val="20"/>
        </w:rPr>
        <w:t xml:space="preserve"> </w:t>
      </w:r>
      <w:r w:rsidR="006205DA" w:rsidRPr="008D3D7D">
        <w:rPr>
          <w:sz w:val="20"/>
        </w:rPr>
        <w:t>disaster</w:t>
      </w:r>
      <w:r w:rsidR="00D52584" w:rsidRPr="008D3D7D">
        <w:rPr>
          <w:sz w:val="20"/>
        </w:rPr>
        <w:t xml:space="preserve"> response system, to provide suffi</w:t>
      </w:r>
      <w:r w:rsidR="006205DA" w:rsidRPr="008D3D7D">
        <w:rPr>
          <w:sz w:val="20"/>
        </w:rPr>
        <w:t>cient medical sup</w:t>
      </w:r>
      <w:r w:rsidR="00D52584" w:rsidRPr="008D3D7D">
        <w:rPr>
          <w:sz w:val="20"/>
        </w:rPr>
        <w:t>plies and video reconnais</w:t>
      </w:r>
      <w:r w:rsidR="004A5737">
        <w:rPr>
          <w:sz w:val="20"/>
        </w:rPr>
        <w:t>sance</w:t>
      </w:r>
    </w:p>
    <w:p w14:paraId="3E889528" w14:textId="77777777" w:rsidR="006205DA" w:rsidRPr="008D3D7D" w:rsidRDefault="006205DA" w:rsidP="00CB5075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rightChars="800" w:right="1760" w:firstLineChars="0" w:hanging="221"/>
        <w:jc w:val="both"/>
        <w:rPr>
          <w:sz w:val="20"/>
        </w:rPr>
      </w:pPr>
      <w:r w:rsidRPr="008D3D7D">
        <w:rPr>
          <w:sz w:val="20"/>
        </w:rPr>
        <w:t>Design</w:t>
      </w:r>
      <w:r w:rsidR="004150EF" w:rsidRPr="008D3D7D">
        <w:rPr>
          <w:sz w:val="20"/>
        </w:rPr>
        <w:t>ed the packing confi</w:t>
      </w:r>
      <w:r w:rsidRPr="008D3D7D">
        <w:rPr>
          <w:sz w:val="20"/>
        </w:rPr>
        <w:t xml:space="preserve">guration of drones in each ISO cargo container and set of medical packages in each drone Cargo, </w:t>
      </w:r>
      <w:r w:rsidR="00C445CD" w:rsidRPr="008D3D7D">
        <w:rPr>
          <w:sz w:val="20"/>
        </w:rPr>
        <w:t>which</w:t>
      </w:r>
      <w:r w:rsidRPr="008D3D7D">
        <w:rPr>
          <w:sz w:val="20"/>
        </w:rPr>
        <w:t xml:space="preserve"> will meet the require</w:t>
      </w:r>
      <w:r w:rsidR="00C445CD" w:rsidRPr="008D3D7D">
        <w:rPr>
          <w:sz w:val="20"/>
        </w:rPr>
        <w:t>ments of medical packages in diff</w:t>
      </w:r>
      <w:r w:rsidRPr="008D3D7D">
        <w:rPr>
          <w:sz w:val="20"/>
        </w:rPr>
        <w:t>erent delivery locations after Puerto Rico h</w:t>
      </w:r>
      <w:r w:rsidR="00C445CD" w:rsidRPr="008D3D7D">
        <w:rPr>
          <w:sz w:val="20"/>
        </w:rPr>
        <w:t>urricane</w:t>
      </w:r>
    </w:p>
    <w:p w14:paraId="18CEE36B" w14:textId="77777777" w:rsidR="001E2DB7" w:rsidRPr="008D3D7D" w:rsidRDefault="006205DA" w:rsidP="00BE066E">
      <w:pPr>
        <w:pStyle w:val="ColorfulList-Accent11"/>
        <w:numPr>
          <w:ilvl w:val="0"/>
          <w:numId w:val="8"/>
        </w:numPr>
        <w:tabs>
          <w:tab w:val="right" w:pos="9020"/>
        </w:tabs>
        <w:adjustRightInd w:val="0"/>
        <w:snapToGrid w:val="0"/>
        <w:ind w:left="442" w:rightChars="800" w:right="1760" w:firstLineChars="0" w:hanging="221"/>
        <w:jc w:val="both"/>
        <w:rPr>
          <w:sz w:val="20"/>
        </w:rPr>
      </w:pPr>
      <w:r w:rsidRPr="008D3D7D">
        <w:rPr>
          <w:sz w:val="20"/>
        </w:rPr>
        <w:t>Provide</w:t>
      </w:r>
      <w:r w:rsidR="00C445CD" w:rsidRPr="008D3D7D">
        <w:rPr>
          <w:sz w:val="20"/>
        </w:rPr>
        <w:t>d</w:t>
      </w:r>
      <w:r w:rsidRPr="008D3D7D">
        <w:rPr>
          <w:sz w:val="20"/>
        </w:rPr>
        <w:t xml:space="preserve"> the delivery routes, schedules and </w:t>
      </w:r>
      <w:r w:rsidR="00C445CD" w:rsidRPr="008D3D7D">
        <w:rPr>
          <w:sz w:val="20"/>
        </w:rPr>
        <w:t>fl</w:t>
      </w:r>
      <w:r w:rsidRPr="008D3D7D">
        <w:rPr>
          <w:sz w:val="20"/>
        </w:rPr>
        <w:t>ight plans for drones to satisfy medical package requirements and enable the use of video cameras in each delivery location</w:t>
      </w:r>
    </w:p>
    <w:p w14:paraId="53F74913" w14:textId="77777777" w:rsidR="008D3D7D" w:rsidRDefault="008D3D7D" w:rsidP="00FE4E9A">
      <w:pPr>
        <w:adjustRightInd w:val="0"/>
        <w:snapToGrid w:val="0"/>
        <w:spacing w:beforeLines="50" w:before="156"/>
        <w:rPr>
          <w:b/>
          <w:szCs w:val="24"/>
          <w:u w:val="single"/>
        </w:rPr>
      </w:pPr>
      <w:r>
        <w:rPr>
          <w:rFonts w:hint="eastAsia"/>
          <w:b/>
          <w:szCs w:val="24"/>
          <w:u w:val="single"/>
        </w:rPr>
        <w:t>HONORS</w:t>
      </w:r>
      <w:r w:rsidR="006E0CCD">
        <w:rPr>
          <w:b/>
          <w:szCs w:val="24"/>
          <w:u w:val="single"/>
        </w:rPr>
        <w:t xml:space="preserve">                                                                     </w:t>
      </w:r>
      <w:r w:rsidR="00BF119F">
        <w:rPr>
          <w:b/>
          <w:szCs w:val="24"/>
          <w:u w:val="single"/>
        </w:rPr>
        <w:t xml:space="preserve">        </w:t>
      </w:r>
      <w:r w:rsidR="006E0CCD">
        <w:rPr>
          <w:b/>
          <w:szCs w:val="24"/>
          <w:u w:val="single"/>
        </w:rPr>
        <w:t xml:space="preserve">      </w:t>
      </w:r>
    </w:p>
    <w:p w14:paraId="50BB4980" w14:textId="77777777" w:rsidR="006E0CCD" w:rsidRPr="006E0CCD" w:rsidRDefault="006E0CCD" w:rsidP="00810D47">
      <w:pPr>
        <w:pStyle w:val="ColorfulList-Accent11"/>
        <w:tabs>
          <w:tab w:val="left" w:pos="7920"/>
        </w:tabs>
        <w:adjustRightInd w:val="0"/>
        <w:snapToGrid w:val="0"/>
        <w:spacing w:beforeLines="30" w:before="93"/>
        <w:ind w:firstLineChars="0" w:firstLine="0"/>
        <w:rPr>
          <w:sz w:val="20"/>
        </w:rPr>
      </w:pPr>
      <w:r w:rsidRPr="006E0CCD">
        <w:rPr>
          <w:b/>
          <w:sz w:val="20"/>
        </w:rPr>
        <w:t>Successful Participant</w:t>
      </w:r>
      <w:r w:rsidRPr="006E0CCD">
        <w:rPr>
          <w:sz w:val="20"/>
        </w:rPr>
        <w:t>, Modeling Contest in Mathematics</w:t>
      </w:r>
      <w:r w:rsidRPr="006E0CCD">
        <w:rPr>
          <w:b/>
          <w:sz w:val="20"/>
        </w:rPr>
        <w:tab/>
      </w:r>
      <w:r w:rsidRPr="006E0CCD">
        <w:rPr>
          <w:i/>
          <w:sz w:val="20"/>
        </w:rPr>
        <w:t>2019</w:t>
      </w:r>
    </w:p>
    <w:p w14:paraId="3BFF870C" w14:textId="77777777" w:rsidR="008D3D7D" w:rsidRPr="006E0CCD" w:rsidRDefault="008D3D7D" w:rsidP="00810D47">
      <w:pPr>
        <w:pStyle w:val="ColorfulList-Accent11"/>
        <w:tabs>
          <w:tab w:val="left" w:pos="7920"/>
        </w:tabs>
        <w:adjustRightInd w:val="0"/>
        <w:snapToGrid w:val="0"/>
        <w:ind w:left="1" w:firstLineChars="0" w:firstLine="0"/>
        <w:rPr>
          <w:b/>
          <w:sz w:val="20"/>
        </w:rPr>
      </w:pPr>
      <w:r w:rsidRPr="006E0CCD">
        <w:rPr>
          <w:b/>
          <w:sz w:val="20"/>
        </w:rPr>
        <w:t>Honorable Mention</w:t>
      </w:r>
      <w:r w:rsidRPr="006E0CCD">
        <w:rPr>
          <w:sz w:val="20"/>
        </w:rPr>
        <w:t xml:space="preserve">, </w:t>
      </w:r>
      <w:r w:rsidR="006E0CCD" w:rsidRPr="006E0CCD">
        <w:rPr>
          <w:sz w:val="20"/>
        </w:rPr>
        <w:t>Modeling Contest in Mathematics</w:t>
      </w:r>
      <w:r w:rsidR="006E0CCD" w:rsidRPr="006E0CCD">
        <w:rPr>
          <w:b/>
          <w:sz w:val="20"/>
        </w:rPr>
        <w:tab/>
      </w:r>
      <w:r w:rsidR="006E0CCD" w:rsidRPr="006E0CCD">
        <w:rPr>
          <w:i/>
          <w:sz w:val="20"/>
        </w:rPr>
        <w:t>2018</w:t>
      </w:r>
    </w:p>
    <w:p w14:paraId="54EC9F24" w14:textId="77777777" w:rsidR="00DB289F" w:rsidRPr="008D3D7D" w:rsidRDefault="00DB289F" w:rsidP="00FE4E9A">
      <w:pPr>
        <w:adjustRightInd w:val="0"/>
        <w:snapToGrid w:val="0"/>
        <w:spacing w:beforeLines="50" w:before="156"/>
        <w:rPr>
          <w:b/>
          <w:szCs w:val="24"/>
          <w:u w:val="single"/>
        </w:rPr>
      </w:pPr>
      <w:r w:rsidRPr="008D3D7D">
        <w:rPr>
          <w:b/>
          <w:szCs w:val="24"/>
          <w:u w:val="single"/>
        </w:rPr>
        <w:t>TECHNICAL SKILLS</w:t>
      </w:r>
      <w:r w:rsidR="00FE4E9A" w:rsidRPr="008D3D7D">
        <w:rPr>
          <w:b/>
          <w:szCs w:val="24"/>
          <w:u w:val="single"/>
        </w:rPr>
        <w:t xml:space="preserve">           </w:t>
      </w:r>
      <w:r w:rsidR="001E2DB7" w:rsidRPr="008D3D7D">
        <w:rPr>
          <w:b/>
          <w:szCs w:val="24"/>
          <w:u w:val="single"/>
        </w:rPr>
        <w:t xml:space="preserve">                                              </w:t>
      </w:r>
      <w:r w:rsidR="00BF119F">
        <w:rPr>
          <w:b/>
          <w:szCs w:val="24"/>
          <w:u w:val="single"/>
        </w:rPr>
        <w:t xml:space="preserve">          </w:t>
      </w:r>
      <w:r w:rsidR="001E2DB7" w:rsidRPr="008D3D7D">
        <w:rPr>
          <w:b/>
          <w:szCs w:val="24"/>
          <w:u w:val="single"/>
        </w:rPr>
        <w:t xml:space="preserve">       </w:t>
      </w:r>
    </w:p>
    <w:p w14:paraId="14A2025F" w14:textId="77777777" w:rsidR="00DB289F" w:rsidRPr="008D3D7D" w:rsidRDefault="00DB289F" w:rsidP="00BF119F">
      <w:pPr>
        <w:tabs>
          <w:tab w:val="right" w:pos="9020"/>
        </w:tabs>
        <w:adjustRightInd w:val="0"/>
        <w:snapToGrid w:val="0"/>
        <w:spacing w:beforeLines="30" w:before="93" w:line="276" w:lineRule="auto"/>
        <w:rPr>
          <w:sz w:val="20"/>
        </w:rPr>
      </w:pPr>
      <w:r w:rsidRPr="008D3D7D">
        <w:rPr>
          <w:b/>
          <w:sz w:val="20"/>
        </w:rPr>
        <w:t>Program language:</w:t>
      </w:r>
      <w:r w:rsidRPr="008D3D7D">
        <w:rPr>
          <w:sz w:val="20"/>
        </w:rPr>
        <w:t xml:space="preserve"> Experience with C, C++, Java, </w:t>
      </w:r>
      <w:proofErr w:type="spellStart"/>
      <w:r w:rsidRPr="008D3D7D">
        <w:rPr>
          <w:sz w:val="20"/>
        </w:rPr>
        <w:t>Matlab</w:t>
      </w:r>
      <w:proofErr w:type="spellEnd"/>
      <w:r w:rsidRPr="008D3D7D">
        <w:rPr>
          <w:sz w:val="20"/>
        </w:rPr>
        <w:t>, R, AMPL</w:t>
      </w:r>
    </w:p>
    <w:p w14:paraId="2641A545" w14:textId="77777777" w:rsidR="00DB289F" w:rsidRPr="008D3D7D" w:rsidRDefault="00DB289F" w:rsidP="00BF119F">
      <w:pPr>
        <w:tabs>
          <w:tab w:val="right" w:pos="9020"/>
        </w:tabs>
        <w:adjustRightInd w:val="0"/>
        <w:snapToGrid w:val="0"/>
        <w:spacing w:line="276" w:lineRule="auto"/>
        <w:ind w:rightChars="800" w:right="1760"/>
        <w:jc w:val="both"/>
        <w:rPr>
          <w:sz w:val="20"/>
        </w:rPr>
      </w:pPr>
      <w:r w:rsidRPr="008D3D7D">
        <w:rPr>
          <w:b/>
          <w:sz w:val="20"/>
        </w:rPr>
        <w:t>Web development:</w:t>
      </w:r>
      <w:r w:rsidRPr="008D3D7D">
        <w:rPr>
          <w:sz w:val="20"/>
        </w:rPr>
        <w:t xml:space="preserve"> HTML, CSS, </w:t>
      </w:r>
      <w:proofErr w:type="spellStart"/>
      <w:r w:rsidRPr="008D3D7D">
        <w:rPr>
          <w:sz w:val="20"/>
        </w:rPr>
        <w:t>Javascript</w:t>
      </w:r>
      <w:proofErr w:type="spellEnd"/>
    </w:p>
    <w:p w14:paraId="3F6E08BB" w14:textId="77777777" w:rsidR="00DB289F" w:rsidRPr="008D3D7D" w:rsidRDefault="00DB289F" w:rsidP="00BF119F">
      <w:pPr>
        <w:tabs>
          <w:tab w:val="right" w:pos="9020"/>
        </w:tabs>
        <w:adjustRightInd w:val="0"/>
        <w:snapToGrid w:val="0"/>
        <w:spacing w:line="276" w:lineRule="auto"/>
        <w:ind w:rightChars="800" w:right="1760"/>
        <w:jc w:val="both"/>
        <w:rPr>
          <w:sz w:val="20"/>
        </w:rPr>
      </w:pPr>
      <w:r w:rsidRPr="008D3D7D">
        <w:rPr>
          <w:b/>
          <w:sz w:val="20"/>
        </w:rPr>
        <w:t>Typing:</w:t>
      </w:r>
      <w:r w:rsidRPr="008D3D7D">
        <w:rPr>
          <w:sz w:val="20"/>
        </w:rPr>
        <w:t xml:space="preserve"> Latex writing</w:t>
      </w:r>
    </w:p>
    <w:p w14:paraId="7B51BE67" w14:textId="77777777" w:rsidR="004234E3" w:rsidRPr="008D3D7D" w:rsidRDefault="00DB289F" w:rsidP="00BF119F">
      <w:pPr>
        <w:tabs>
          <w:tab w:val="right" w:pos="9020"/>
        </w:tabs>
        <w:adjustRightInd w:val="0"/>
        <w:snapToGrid w:val="0"/>
        <w:spacing w:line="276" w:lineRule="auto"/>
        <w:ind w:rightChars="800" w:right="1760"/>
        <w:jc w:val="both"/>
        <w:rPr>
          <w:sz w:val="20"/>
        </w:rPr>
      </w:pPr>
      <w:r w:rsidRPr="008D3D7D">
        <w:rPr>
          <w:b/>
          <w:sz w:val="20"/>
        </w:rPr>
        <w:t>Language:</w:t>
      </w:r>
      <w:r w:rsidRPr="008D3D7D">
        <w:rPr>
          <w:sz w:val="20"/>
        </w:rPr>
        <w:t xml:space="preserve"> Native speaker in Chinese; </w:t>
      </w:r>
      <w:r w:rsidR="00FE4E9A" w:rsidRPr="008D3D7D">
        <w:rPr>
          <w:sz w:val="20"/>
        </w:rPr>
        <w:t xml:space="preserve">Proficient in </w:t>
      </w:r>
      <w:r w:rsidRPr="008D3D7D">
        <w:rPr>
          <w:sz w:val="20"/>
        </w:rPr>
        <w:t>English</w:t>
      </w:r>
    </w:p>
    <w:sectPr w:rsidR="004234E3" w:rsidRPr="008D3D7D" w:rsidSect="00BF119F">
      <w:type w:val="continuous"/>
      <w:pgSz w:w="11906" w:h="16838"/>
      <w:pgMar w:top="567" w:right="851" w:bottom="567" w:left="851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le" w:date="2019-11-12T17:55:00Z" w:initials="D">
    <w:p w14:paraId="0A0278C5" w14:textId="77777777" w:rsidR="00986290" w:rsidRDefault="00986290">
      <w:pPr>
        <w:pStyle w:val="CommentText"/>
      </w:pPr>
      <w:r>
        <w:rPr>
          <w:rStyle w:val="CommentReference"/>
        </w:rPr>
        <w:annotationRef/>
      </w:r>
      <w:r>
        <w:t>Add supervisor or faculty…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0278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0278C5" w16cid:durableId="217570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CC846" w14:textId="77777777" w:rsidR="00927CCF" w:rsidRDefault="00927CCF" w:rsidP="00912C5B">
      <w:r>
        <w:separator/>
      </w:r>
    </w:p>
  </w:endnote>
  <w:endnote w:type="continuationSeparator" w:id="0">
    <w:p w14:paraId="6FC23475" w14:textId="77777777" w:rsidR="00927CCF" w:rsidRDefault="00927CCF" w:rsidP="0091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8A584" w14:textId="77777777" w:rsidR="00927CCF" w:rsidRDefault="00927CCF" w:rsidP="00912C5B">
      <w:r>
        <w:separator/>
      </w:r>
    </w:p>
  </w:footnote>
  <w:footnote w:type="continuationSeparator" w:id="0">
    <w:p w14:paraId="658838EE" w14:textId="77777777" w:rsidR="00927CCF" w:rsidRDefault="00927CCF" w:rsidP="00912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09CF0" w14:textId="77777777" w:rsidR="00B96AC7" w:rsidRDefault="00B96AC7" w:rsidP="00B96AC7">
    <w:pPr>
      <w:pStyle w:val="Header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1B6"/>
    <w:multiLevelType w:val="hybridMultilevel"/>
    <w:tmpl w:val="85E2A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107DAC"/>
    <w:multiLevelType w:val="hybridMultilevel"/>
    <w:tmpl w:val="F22ACD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302E1A"/>
    <w:multiLevelType w:val="hybridMultilevel"/>
    <w:tmpl w:val="AD36774E"/>
    <w:lvl w:ilvl="0" w:tplc="486CA9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F0597"/>
    <w:multiLevelType w:val="hybridMultilevel"/>
    <w:tmpl w:val="556A501A"/>
    <w:lvl w:ilvl="0" w:tplc="0DAA6FA4">
      <w:start w:val="1"/>
      <w:numFmt w:val="bullet"/>
      <w:suff w:val="space"/>
      <w:lvlText w:val=""/>
      <w:lvlJc w:val="left"/>
      <w:pPr>
        <w:ind w:left="6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3AA474F3"/>
    <w:multiLevelType w:val="hybridMultilevel"/>
    <w:tmpl w:val="A902430A"/>
    <w:lvl w:ilvl="0" w:tplc="486CA958">
      <w:start w:val="1"/>
      <w:numFmt w:val="bullet"/>
      <w:lvlText w:val="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5" w15:restartNumberingAfterBreak="0">
    <w:nsid w:val="6759089C"/>
    <w:multiLevelType w:val="hybridMultilevel"/>
    <w:tmpl w:val="03983438"/>
    <w:lvl w:ilvl="0" w:tplc="486CA958">
      <w:start w:val="1"/>
      <w:numFmt w:val="bullet"/>
      <w:lvlText w:val="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6" w15:restartNumberingAfterBreak="0">
    <w:nsid w:val="6BA033EB"/>
    <w:multiLevelType w:val="hybridMultilevel"/>
    <w:tmpl w:val="061815A4"/>
    <w:lvl w:ilvl="0" w:tplc="486CA958">
      <w:start w:val="1"/>
      <w:numFmt w:val="bullet"/>
      <w:lvlText w:val="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7" w15:restartNumberingAfterBreak="0">
    <w:nsid w:val="6FCA775E"/>
    <w:multiLevelType w:val="hybridMultilevel"/>
    <w:tmpl w:val="1814176C"/>
    <w:lvl w:ilvl="0" w:tplc="486CA9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n Jingmin">
    <w15:presenceInfo w15:providerId="Windows Live" w15:userId="70d2e483ec45d8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revisionView w:markup="0"/>
  <w:defaultTabStop w:val="2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9F"/>
    <w:rsid w:val="00025D45"/>
    <w:rsid w:val="000301F6"/>
    <w:rsid w:val="0003320F"/>
    <w:rsid w:val="000359E3"/>
    <w:rsid w:val="00050971"/>
    <w:rsid w:val="00083DFD"/>
    <w:rsid w:val="00085B77"/>
    <w:rsid w:val="000A5AA4"/>
    <w:rsid w:val="000D735B"/>
    <w:rsid w:val="00101DD0"/>
    <w:rsid w:val="0011530D"/>
    <w:rsid w:val="00194B72"/>
    <w:rsid w:val="001E2DB7"/>
    <w:rsid w:val="002528B1"/>
    <w:rsid w:val="002A515E"/>
    <w:rsid w:val="002B65D6"/>
    <w:rsid w:val="002D02ED"/>
    <w:rsid w:val="002D358A"/>
    <w:rsid w:val="00333E04"/>
    <w:rsid w:val="003D6F28"/>
    <w:rsid w:val="003E5237"/>
    <w:rsid w:val="004150EF"/>
    <w:rsid w:val="004234E3"/>
    <w:rsid w:val="00457592"/>
    <w:rsid w:val="00461CAD"/>
    <w:rsid w:val="0046410C"/>
    <w:rsid w:val="00466D26"/>
    <w:rsid w:val="0049247E"/>
    <w:rsid w:val="004A502B"/>
    <w:rsid w:val="004A5737"/>
    <w:rsid w:val="004C1653"/>
    <w:rsid w:val="004D4740"/>
    <w:rsid w:val="00500093"/>
    <w:rsid w:val="00502466"/>
    <w:rsid w:val="00561DD2"/>
    <w:rsid w:val="005B4EAD"/>
    <w:rsid w:val="005C5753"/>
    <w:rsid w:val="005D5BDC"/>
    <w:rsid w:val="0061656C"/>
    <w:rsid w:val="006205DA"/>
    <w:rsid w:val="006B5543"/>
    <w:rsid w:val="006B5F77"/>
    <w:rsid w:val="006C359F"/>
    <w:rsid w:val="006D2164"/>
    <w:rsid w:val="006D69EF"/>
    <w:rsid w:val="006E0CCD"/>
    <w:rsid w:val="00766F45"/>
    <w:rsid w:val="007734F2"/>
    <w:rsid w:val="007D179D"/>
    <w:rsid w:val="00810D47"/>
    <w:rsid w:val="008656DA"/>
    <w:rsid w:val="008834F9"/>
    <w:rsid w:val="00892480"/>
    <w:rsid w:val="008B1D39"/>
    <w:rsid w:val="008D3D7D"/>
    <w:rsid w:val="008F7F0C"/>
    <w:rsid w:val="00912C5B"/>
    <w:rsid w:val="00927CCF"/>
    <w:rsid w:val="00970DC9"/>
    <w:rsid w:val="00986290"/>
    <w:rsid w:val="009C4A53"/>
    <w:rsid w:val="009E05E6"/>
    <w:rsid w:val="00A55239"/>
    <w:rsid w:val="00B142B1"/>
    <w:rsid w:val="00B3259F"/>
    <w:rsid w:val="00B96AC7"/>
    <w:rsid w:val="00BB6348"/>
    <w:rsid w:val="00BE066E"/>
    <w:rsid w:val="00BF119F"/>
    <w:rsid w:val="00BF2D48"/>
    <w:rsid w:val="00C445CD"/>
    <w:rsid w:val="00C568BB"/>
    <w:rsid w:val="00CB5075"/>
    <w:rsid w:val="00D123A1"/>
    <w:rsid w:val="00D41F70"/>
    <w:rsid w:val="00D52584"/>
    <w:rsid w:val="00D63AB9"/>
    <w:rsid w:val="00DB289F"/>
    <w:rsid w:val="00EA24CD"/>
    <w:rsid w:val="00EA7EE0"/>
    <w:rsid w:val="00EB3379"/>
    <w:rsid w:val="00EB72DA"/>
    <w:rsid w:val="00EF1BD6"/>
    <w:rsid w:val="00EF7F0C"/>
    <w:rsid w:val="00F50539"/>
    <w:rsid w:val="00F6551D"/>
    <w:rsid w:val="00FC6D3D"/>
    <w:rsid w:val="00FE4E9A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B4B1C1"/>
  <w15:chartTrackingRefBased/>
  <w15:docId w15:val="{95A177CA-1791-0443-B9BD-89E0B55D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C5B"/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912C5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12C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912C5B"/>
    <w:rPr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E05E6"/>
    <w:pPr>
      <w:ind w:firstLineChars="200" w:firstLine="420"/>
    </w:pPr>
  </w:style>
  <w:style w:type="table" w:styleId="TableGrid">
    <w:name w:val="Table Grid"/>
    <w:basedOn w:val="TableNormal"/>
    <w:uiPriority w:val="39"/>
    <w:rsid w:val="00892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9862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290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986290"/>
    <w:rPr>
      <w:rFonts w:ascii="Times New Roman" w:hAnsi="Times New Roman"/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29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986290"/>
    <w:rPr>
      <w:rFonts w:ascii="Times New Roman" w:hAnsi="Times New Roman"/>
      <w:b/>
      <w:bCs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29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86290"/>
    <w:rPr>
      <w:rFonts w:ascii="Times New Roman" w:hAnsi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8C6D35-26B6-1E49-8462-83D2955E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Sun Jingmin</cp:lastModifiedBy>
  <cp:revision>2</cp:revision>
  <cp:lastPrinted>2020-02-11T04:16:00Z</cp:lastPrinted>
  <dcterms:created xsi:type="dcterms:W3CDTF">2020-02-11T04:17:00Z</dcterms:created>
  <dcterms:modified xsi:type="dcterms:W3CDTF">2020-02-11T04:17:00Z</dcterms:modified>
</cp:coreProperties>
</file>